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48"/>
          <w:szCs w:val="48"/>
        </w:rPr>
      </w:pPr>
      <w:r>
        <w:rPr>
          <w:rFonts w:ascii="Arial" w:hAnsi="Arial"/>
          <w:b/>
          <w:bCs/>
          <w:sz w:val="48"/>
          <w:szCs w:val="48"/>
        </w:rPr>
        <w:t>Comparative Genomics 2018</w:t>
      </w:r>
    </w:p>
    <w:p>
      <w:pPr>
        <w:pStyle w:val="Normal"/>
        <w:jc w:val="center"/>
        <w:rPr>
          <w:rFonts w:ascii="Arial" w:hAnsi="Arial"/>
          <w:b/>
          <w:b/>
          <w:bCs/>
          <w:sz w:val="36"/>
          <w:szCs w:val="36"/>
        </w:rPr>
      </w:pPr>
      <w:r>
        <w:rPr>
          <w:rFonts w:ascii="Arial" w:hAnsi="Arial"/>
          <w:b/>
          <w:bCs/>
          <w:sz w:val="36"/>
          <w:szCs w:val="36"/>
        </w:rPr>
        <w:t xml:space="preserve">Practical 3: </w:t>
      </w:r>
      <w:r>
        <w:rPr>
          <w:rFonts w:ascii="Arial" w:hAnsi="Arial"/>
          <w:b/>
          <w:bCs/>
          <w:sz w:val="36"/>
          <w:szCs w:val="36"/>
        </w:rPr>
        <w:t>Phylogenetic Reconstruction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Group 11</w:t>
      </w:r>
    </w:p>
    <w:p>
      <w:pPr>
        <w:pStyle w:val="Normal"/>
        <w:rPr>
          <w:rFonts w:ascii="Arial" w:hAnsi="Arial"/>
          <w:sz w:val="22"/>
          <w:szCs w:val="22"/>
        </w:rPr>
      </w:pPr>
      <w:r>
        <w:rPr>
          <w:rFonts w:ascii="Arial" w:hAnsi="Arial"/>
          <w:sz w:val="22"/>
          <w:szCs w:val="22"/>
        </w:rPr>
        <w:t>Fuqi Xu, Milda Valiukonyte, Shuhan Xu</w:t>
      </w:r>
    </w:p>
    <w:p>
      <w:pPr>
        <w:pStyle w:val="Normal"/>
        <w:rPr>
          <w:rFonts w:ascii="Arial" w:hAnsi="Arial"/>
          <w:sz w:val="22"/>
          <w:szCs w:val="22"/>
        </w:rPr>
      </w:pPr>
      <w:r>
        <w:rPr>
          <w:rFonts w:ascii="Arial" w:hAnsi="Arial"/>
          <w:sz w:val="22"/>
          <w:szCs w:val="22"/>
        </w:rPr>
      </w:r>
    </w:p>
    <w:p>
      <w:pPr>
        <w:pStyle w:val="Normal"/>
        <w:rPr>
          <w:rFonts w:ascii="Arial" w:hAnsi="Arial"/>
          <w:b/>
          <w:b/>
          <w:bCs/>
          <w:sz w:val="22"/>
          <w:szCs w:val="22"/>
        </w:rPr>
      </w:pPr>
      <w:r>
        <w:rPr>
          <w:rFonts w:ascii="Arial" w:hAnsi="Arial"/>
          <w:b/>
          <w:bCs/>
          <w:sz w:val="22"/>
          <w:szCs w:val="22"/>
        </w:rPr>
      </w:r>
    </w:p>
    <w:p>
      <w:pPr>
        <w:pStyle w:val="Normal"/>
        <w:numPr>
          <w:ilvl w:val="0"/>
          <w:numId w:val="0"/>
        </w:numPr>
        <w:jc w:val="left"/>
        <w:outlineLvl w:val="0"/>
        <w:rPr>
          <w:rFonts w:ascii="Arial" w:hAnsi="Arial"/>
          <w:b/>
          <w:b/>
          <w:bCs/>
          <w:sz w:val="22"/>
          <w:lang w:val="lt-LT"/>
        </w:rPr>
      </w:pPr>
      <w:r>
        <w:rPr>
          <w:rFonts w:ascii="Arial" w:hAnsi="Arial"/>
          <w:b/>
          <w:bCs/>
          <w:sz w:val="22"/>
          <w:lang w:val="lt-LT"/>
        </w:rPr>
        <w:t>Summary</w:t>
      </w:r>
    </w:p>
    <w:p>
      <w:pPr>
        <w:pStyle w:val="Normal"/>
        <w:numPr>
          <w:ilvl w:val="0"/>
          <w:numId w:val="0"/>
        </w:numPr>
        <w:jc w:val="left"/>
        <w:outlineLvl w:val="0"/>
        <w:rPr>
          <w:rFonts w:ascii="Arial" w:hAnsi="Arial"/>
          <w:b/>
          <w:b/>
          <w:bCs/>
          <w:sz w:val="22"/>
          <w:lang w:val="lt-LT"/>
        </w:rPr>
      </w:pPr>
      <w:r>
        <w:rPr>
          <w:rFonts w:ascii="Arial" w:hAnsi="Arial"/>
          <w:b/>
          <w:bCs/>
          <w:sz w:val="22"/>
          <w:lang w:val="lt-LT"/>
        </w:rPr>
        <w:t>&lt;T</w:t>
      </w:r>
      <w:r>
        <w:rPr>
          <w:rFonts w:ascii="Arial" w:hAnsi="Arial"/>
          <w:b/>
          <w:bCs/>
          <w:sz w:val="22"/>
          <w:lang w:val="lt-LT"/>
        </w:rPr>
        <w:t>ext&gt;</w:t>
      </w:r>
    </w:p>
    <w:p>
      <w:pPr>
        <w:pStyle w:val="Normal"/>
        <w:numPr>
          <w:ilvl w:val="0"/>
          <w:numId w:val="0"/>
        </w:numPr>
        <w:jc w:val="left"/>
        <w:outlineLvl w:val="0"/>
        <w:rPr>
          <w:rFonts w:ascii="Arial" w:hAnsi="Arial"/>
          <w:b/>
          <w:b/>
          <w:bCs/>
          <w:sz w:val="22"/>
          <w:lang w:val="lt-LT"/>
        </w:rPr>
      </w:pPr>
      <w:r>
        <w:rPr>
          <w:rFonts w:ascii="Arial" w:hAnsi="Arial"/>
          <w:b/>
          <w:bCs/>
          <w:sz w:val="22"/>
          <w:lang w:val="lt-LT"/>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r>
    </w:p>
    <w:p>
      <w:pPr>
        <w:pStyle w:val="Normal"/>
        <w:rPr>
          <w:rFonts w:ascii="Arial" w:hAnsi="Arial"/>
          <w:b/>
          <w:b/>
          <w:bCs/>
          <w:sz w:val="22"/>
          <w:szCs w:val="22"/>
        </w:rPr>
      </w:pPr>
      <w:r>
        <w:rPr>
          <w:rFonts w:ascii="Arial" w:hAnsi="Arial"/>
          <w:b/>
          <w:bCs/>
          <w:sz w:val="22"/>
          <w:szCs w:val="22"/>
        </w:rPr>
        <w:t>Exercise 1</w:t>
      </w:r>
    </w:p>
    <w:p>
      <w:pPr>
        <w:pStyle w:val="Normal"/>
        <w:numPr>
          <w:ilvl w:val="0"/>
          <w:numId w:val="0"/>
        </w:numPr>
        <w:ind w:hanging="0"/>
        <w:outlineLvl w:val="0"/>
        <w:rPr/>
      </w:pPr>
      <w:r>
        <w:rPr>
          <w:rFonts w:ascii="Times New Roman" w:hAnsi="Times New Roman"/>
          <w:sz w:val="22"/>
          <w:lang w:val="lt-LT"/>
        </w:rPr>
        <w:t xml:space="preserve">1.1 </w:t>
      </w:r>
    </w:p>
    <w:p>
      <w:pPr>
        <w:pStyle w:val="Normal"/>
        <w:numPr>
          <w:ilvl w:val="0"/>
          <w:numId w:val="0"/>
        </w:numPr>
        <w:ind w:hanging="0"/>
        <w:outlineLvl w:val="0"/>
        <w:rPr/>
      </w:pPr>
      <w:r>
        <w:rPr>
          <w:rFonts w:ascii="Times New Roman" w:hAnsi="Times New Roman"/>
          <w:sz w:val="22"/>
          <w:lang w:val="lt-LT"/>
        </w:rPr>
        <w:tab/>
        <w:t>–in</w:t>
        <w:tab/>
        <w:tab/>
        <w:t xml:space="preserve">name of the input </w:t>
      </w:r>
      <w:r>
        <w:rPr>
          <w:rFonts w:ascii="Times New Roman" w:hAnsi="Times New Roman"/>
          <w:sz w:val="22"/>
          <w:lang w:val="lt-LT"/>
        </w:rPr>
        <w:t>genome</w:t>
      </w:r>
      <w:r>
        <w:rPr>
          <w:rFonts w:ascii="Times New Roman" w:hAnsi="Times New Roman"/>
          <w:sz w:val="22"/>
          <w:lang w:val="lt-LT"/>
        </w:rPr>
        <w:t xml:space="preserve"> file</w:t>
      </w:r>
    </w:p>
    <w:p>
      <w:pPr>
        <w:pStyle w:val="Normal"/>
        <w:numPr>
          <w:ilvl w:val="0"/>
          <w:numId w:val="0"/>
        </w:numPr>
        <w:ind w:hanging="0"/>
        <w:outlineLvl w:val="0"/>
        <w:rPr/>
      </w:pPr>
      <w:r>
        <w:rPr>
          <w:rFonts w:ascii="Times New Roman" w:hAnsi="Times New Roman"/>
          <w:sz w:val="22"/>
          <w:lang w:val="lt-LT"/>
        </w:rPr>
        <w:tab/>
        <w:t>-dbtype</w:t>
        <w:tab/>
        <w:tab/>
        <w:t>database type (nucl - nucleotide)</w:t>
      </w:r>
    </w:p>
    <w:p>
      <w:pPr>
        <w:pStyle w:val="Normal"/>
        <w:numPr>
          <w:ilvl w:val="0"/>
          <w:numId w:val="0"/>
        </w:numPr>
        <w:ind w:firstLine="720"/>
        <w:outlineLvl w:val="0"/>
        <w:rPr>
          <w:rFonts w:ascii="Times New Roman" w:hAnsi="Times New Roman"/>
          <w:sz w:val="22"/>
          <w:lang w:val="lt-LT"/>
        </w:rPr>
      </w:pPr>
      <w:r>
        <w:rPr>
          <w:rFonts w:ascii="Times New Roman" w:hAnsi="Times New Roman"/>
          <w:sz w:val="22"/>
          <w:lang w:val="lt-LT"/>
        </w:rPr>
      </w:r>
    </w:p>
    <w:p>
      <w:pPr>
        <w:pStyle w:val="Normal"/>
        <w:numPr>
          <w:ilvl w:val="0"/>
          <w:numId w:val="0"/>
        </w:numPr>
        <w:ind w:hanging="0"/>
        <w:outlineLvl w:val="0"/>
        <w:rPr/>
      </w:pPr>
      <w:r>
        <w:rPr>
          <w:rFonts w:ascii="Times New Roman" w:hAnsi="Times New Roman"/>
          <w:sz w:val="22"/>
          <w:lang w:val="lt-LT"/>
        </w:rPr>
        <w:t>1.2 Ran the program makeblastdb for each FASTA file.</w:t>
      </w:r>
    </w:p>
    <w:p>
      <w:pPr>
        <w:pStyle w:val="Normal"/>
        <w:numPr>
          <w:ilvl w:val="0"/>
          <w:numId w:val="0"/>
        </w:numPr>
        <w:outlineLvl w:val="0"/>
        <w:rPr>
          <w:rFonts w:ascii="Times New Roman" w:hAnsi="Times New Roman"/>
          <w:sz w:val="22"/>
          <w:lang w:val="lt-LT"/>
        </w:rPr>
      </w:pPr>
      <w:r>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t>2. Gathered all the genomes in one file called genomes_all and made a database out of it.</w:t>
      </w:r>
    </w:p>
    <w:p>
      <w:pPr>
        <w:pStyle w:val="Normal"/>
        <w:numPr>
          <w:ilvl w:val="0"/>
          <w:numId w:val="0"/>
        </w:numPr>
        <w:outlineLvl w:val="0"/>
        <w:rPr>
          <w:rFonts w:ascii="Times New Roman" w:hAnsi="Times New Roman"/>
          <w:sz w:val="22"/>
          <w:lang w:val="lt-LT"/>
        </w:rPr>
      </w:pPr>
      <w:r>
        <w:rPr/>
      </w:r>
    </w:p>
    <w:p>
      <w:pPr>
        <w:pStyle w:val="Normal"/>
        <w:numPr>
          <w:ilvl w:val="0"/>
          <w:numId w:val="0"/>
        </w:numPr>
        <w:outlineLvl w:val="0"/>
        <w:rPr/>
      </w:pPr>
      <w:r>
        <w:rPr>
          <w:rFonts w:ascii="Times New Roman" w:hAnsi="Times New Roman"/>
          <w:sz w:val="22"/>
          <w:lang w:val="lt-LT"/>
        </w:rPr>
        <w:t xml:space="preserve">3.1 </w:t>
      </w:r>
      <w:r>
        <w:rPr>
          <w:rFonts w:ascii="Times New Roman" w:hAnsi="Times New Roman"/>
          <w:sz w:val="22"/>
          <w:lang w:val="lt-LT"/>
        </w:rPr>
        <w:t>Best hits</w:t>
      </w:r>
      <w:r>
        <w:rPr>
          <w:rFonts w:ascii="Times New Roman" w:hAnsi="Times New Roman"/>
          <w:sz w:val="22"/>
          <w:lang w:val="lt-LT"/>
        </w:rPr>
        <w:t xml:space="preserve"> in a FASTA file: </w:t>
      </w:r>
      <w:r>
        <w:rPr>
          <w:rFonts w:ascii="Times New Roman" w:hAnsi="Times New Roman"/>
          <w:sz w:val="22"/>
          <w:lang w:val="lt-LT"/>
        </w:rPr>
        <w:t>see attachment</w:t>
      </w:r>
      <w:r>
        <w:rPr>
          <w:rFonts w:ascii="Times New Roman" w:hAnsi="Times New Roman"/>
          <w:sz w:val="22"/>
          <w:lang w:val="lt-LT"/>
        </w:rPr>
        <w:t xml:space="preserve"> </w:t>
      </w:r>
      <w:r>
        <w:rPr>
          <w:rFonts w:ascii="Times New Roman" w:hAnsi="Times New Roman"/>
          <w:sz w:val="22"/>
          <w:lang w:val="lt-LT"/>
        </w:rPr>
        <w:t>all_result.fasta</w:t>
      </w:r>
    </w:p>
    <w:p>
      <w:pPr>
        <w:pStyle w:val="Normal"/>
        <w:numPr>
          <w:ilvl w:val="0"/>
          <w:numId w:val="0"/>
        </w:numPr>
        <w:outlineLvl w:val="0"/>
        <w:rPr>
          <w:rFonts w:ascii="Times New Roman" w:hAnsi="Times New Roman"/>
          <w:sz w:val="22"/>
          <w:lang w:val="lt-LT"/>
        </w:rPr>
      </w:pPr>
      <w:r>
        <w:rPr/>
      </w:r>
    </w:p>
    <w:p>
      <w:pPr>
        <w:pStyle w:val="Normal"/>
        <w:numPr>
          <w:ilvl w:val="0"/>
          <w:numId w:val="0"/>
        </w:numPr>
        <w:outlineLvl w:val="0"/>
        <w:rPr/>
      </w:pPr>
      <w:r>
        <w:rPr>
          <w:rFonts w:ascii="Times New Roman" w:hAnsi="Times New Roman"/>
          <w:sz w:val="22"/>
          <w:lang w:val="lt-LT"/>
        </w:rPr>
        <w:t>3.2</w:t>
      </w:r>
    </w:p>
    <w:p>
      <w:pPr>
        <w:pStyle w:val="Normal"/>
        <w:numPr>
          <w:ilvl w:val="0"/>
          <w:numId w:val="0"/>
        </w:numPr>
        <w:outlineLvl w:val="0"/>
        <w:rPr>
          <w:rFonts w:ascii="Times New Roman" w:hAnsi="Times New Roman"/>
          <w:sz w:val="22"/>
          <w:lang w:val="lt-LT"/>
        </w:rPr>
      </w:pPr>
      <w:r>
        <w:rPr/>
        <w:drawing>
          <wp:anchor behindDoc="0" distT="0" distB="0" distL="0" distR="0" simplePos="0" locked="0" layoutInCell="1" allowOverlap="1" relativeHeight="3">
            <wp:simplePos x="0" y="0"/>
            <wp:positionH relativeFrom="column">
              <wp:posOffset>15240</wp:posOffset>
            </wp:positionH>
            <wp:positionV relativeFrom="paragraph">
              <wp:posOffset>59690</wp:posOffset>
            </wp:positionV>
            <wp:extent cx="5380990" cy="32785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3767" t="5584" r="-864" b="-248"/>
                    <a:stretch>
                      <a:fillRect/>
                    </a:stretch>
                  </pic:blipFill>
                  <pic:spPr bwMode="auto">
                    <a:xfrm>
                      <a:off x="0" y="0"/>
                      <a:ext cx="5380990" cy="3278505"/>
                    </a:xfrm>
                    <a:prstGeom prst="rect">
                      <a:avLst/>
                    </a:prstGeom>
                  </pic:spPr>
                </pic:pic>
              </a:graphicData>
            </a:graphic>
          </wp:anchor>
        </w:drawing>
      </w:r>
    </w:p>
    <w:p>
      <w:pPr>
        <w:pStyle w:val="Normal"/>
        <w:numPr>
          <w:ilvl w:val="0"/>
          <w:numId w:val="0"/>
        </w:numPr>
        <w:outlineLvl w:val="0"/>
        <w:rPr/>
      </w:pPr>
      <w:r>
        <w:rPr>
          <w:rFonts w:ascii="Times New Roman" w:hAnsi="Times New Roman"/>
          <w:sz w:val="22"/>
          <w:lang w:val="lt-LT"/>
        </w:rPr>
        <w:t xml:space="preserve">3.2.1 </w:t>
        <w:tab/>
      </w:r>
    </w:p>
    <w:p>
      <w:pPr>
        <w:pStyle w:val="Normal"/>
        <w:numPr>
          <w:ilvl w:val="0"/>
          <w:numId w:val="0"/>
        </w:numPr>
        <w:ind w:left="720" w:hanging="0"/>
        <w:outlineLvl w:val="0"/>
        <w:rPr/>
      </w:pPr>
      <w:r>
        <w:rPr>
          <w:rFonts w:ascii="Times New Roman" w:hAnsi="Times New Roman"/>
          <w:sz w:val="22"/>
          <w:lang w:val="lt-LT"/>
        </w:rPr>
        <w:t>–</w:t>
      </w:r>
      <w:r>
        <w:rPr>
          <w:rFonts w:ascii="Times New Roman" w:hAnsi="Times New Roman"/>
          <w:sz w:val="22"/>
          <w:lang w:val="lt-LT"/>
        </w:rPr>
        <w:t>outfmt</w:t>
        <w:tab/>
        <w:tab/>
        <w:t>Output format:</w:t>
      </w:r>
    </w:p>
    <w:p>
      <w:pPr>
        <w:pStyle w:val="Normal"/>
        <w:numPr>
          <w:ilvl w:val="0"/>
          <w:numId w:val="0"/>
        </w:numPr>
        <w:ind w:left="2160" w:hanging="0"/>
        <w:outlineLvl w:val="0"/>
        <w:rPr/>
      </w:pPr>
      <w:r>
        <w:rPr>
          <w:rFonts w:ascii="Times New Roman" w:hAnsi="Times New Roman"/>
          <w:sz w:val="22"/>
        </w:rPr>
        <w:t>(5 = BLAST XML)</w:t>
      </w:r>
    </w:p>
    <w:p>
      <w:pPr>
        <w:pStyle w:val="Normal"/>
        <w:numPr>
          <w:ilvl w:val="0"/>
          <w:numId w:val="0"/>
        </w:numPr>
        <w:outlineLvl w:val="0"/>
        <w:rPr/>
      </w:pPr>
      <w:r>
        <w:rPr>
          <w:rFonts w:ascii="Times New Roman" w:hAnsi="Times New Roman"/>
          <w:sz w:val="22"/>
          <w:lang w:val="lt-LT"/>
        </w:rPr>
        <w:tab/>
        <w:t>-query</w:t>
        <w:tab/>
        <w:tab/>
        <w:t>Name of the query file</w:t>
      </w:r>
    </w:p>
    <w:p>
      <w:pPr>
        <w:pStyle w:val="Normal"/>
        <w:numPr>
          <w:ilvl w:val="0"/>
          <w:numId w:val="0"/>
        </w:numPr>
        <w:ind w:left="720" w:hanging="0"/>
        <w:outlineLvl w:val="0"/>
        <w:rPr/>
      </w:pPr>
      <w:r>
        <w:rPr>
          <w:rFonts w:ascii="Times New Roman" w:hAnsi="Times New Roman"/>
          <w:sz w:val="22"/>
          <w:lang w:val="lt-LT"/>
        </w:rPr>
        <w:t>-db</w:t>
        <w:tab/>
        <w:tab/>
        <w:t>Name of the database file</w:t>
      </w:r>
    </w:p>
    <w:p>
      <w:pPr>
        <w:pStyle w:val="Normal"/>
        <w:numPr>
          <w:ilvl w:val="0"/>
          <w:numId w:val="0"/>
        </w:numPr>
        <w:ind w:left="720" w:hanging="0"/>
        <w:outlineLvl w:val="0"/>
        <w:rPr/>
      </w:pPr>
      <w:r>
        <w:rPr>
          <w:rFonts w:ascii="Times New Roman" w:hAnsi="Times New Roman"/>
          <w:sz w:val="22"/>
          <w:lang w:val="lt-LT"/>
        </w:rPr>
        <w:t>-out</w:t>
        <w:tab/>
        <w:tab/>
        <w:t>Name of the output file</w:t>
      </w:r>
    </w:p>
    <w:p>
      <w:pPr>
        <w:pStyle w:val="Normal"/>
        <w:numPr>
          <w:ilvl w:val="0"/>
          <w:numId w:val="0"/>
        </w:numPr>
        <w:ind w:left="720" w:firstLine="720"/>
        <w:outlineLvl w:val="0"/>
        <w:rPr>
          <w:rFonts w:ascii="Times New Roman" w:hAnsi="Times New Roman"/>
          <w:sz w:val="22"/>
          <w:lang w:val="lt-LT"/>
        </w:rPr>
      </w:pPr>
      <w:r>
        <w:rPr>
          <w:rFonts w:ascii="Times New Roman" w:hAnsi="Times New Roman"/>
          <w:sz w:val="22"/>
          <w:lang w:val="lt-LT"/>
        </w:rPr>
      </w:r>
    </w:p>
    <w:p>
      <w:pPr>
        <w:pStyle w:val="Normal"/>
        <w:numPr>
          <w:ilvl w:val="0"/>
          <w:numId w:val="0"/>
        </w:numPr>
        <w:ind w:hanging="0"/>
        <w:outlineLvl w:val="0"/>
        <w:rPr/>
      </w:pPr>
      <w:r>
        <w:rPr>
          <w:rFonts w:ascii="Times New Roman" w:hAnsi="Times New Roman"/>
          <w:sz w:val="22"/>
          <w:lang w:val="lt-LT"/>
        </w:rPr>
        <w:t xml:space="preserve">3.2.2 </w:t>
      </w:r>
      <w:r>
        <w:rPr>
          <w:rFonts w:ascii="Times New Roman" w:hAnsi="Times New Roman"/>
          <w:sz w:val="22"/>
          <w:lang w:val="lt-LT"/>
        </w:rPr>
        <w:t xml:space="preserve">If ‘-out’ flag is used together with the name of the output file, </w:t>
      </w:r>
      <w:r>
        <w:rPr>
          <w:rFonts w:ascii="Times New Roman" w:hAnsi="Times New Roman"/>
          <w:sz w:val="22"/>
          <w:lang w:val="lt-LT"/>
        </w:rPr>
        <w:t>t</w:t>
      </w:r>
      <w:r>
        <w:rPr>
          <w:rFonts w:ascii="Times New Roman" w:hAnsi="Times New Roman"/>
          <w:sz w:val="22"/>
          <w:lang w:val="lt-LT"/>
        </w:rPr>
        <w:t xml:space="preserve">he output </w:t>
      </w:r>
      <w:r>
        <w:rPr>
          <w:rFonts w:ascii="Times New Roman" w:hAnsi="Times New Roman"/>
          <w:sz w:val="22"/>
          <w:lang w:val="lt-LT"/>
        </w:rPr>
        <w:t>file can be</w:t>
      </w:r>
      <w:r>
        <w:rPr>
          <w:rFonts w:ascii="Times New Roman" w:hAnsi="Times New Roman"/>
          <w:sz w:val="22"/>
          <w:lang w:val="lt-LT"/>
        </w:rPr>
        <w:t xml:space="preserve"> found within the directory the command was run in. </w:t>
      </w:r>
      <w:r>
        <w:rPr>
          <w:rFonts w:ascii="Times New Roman" w:hAnsi="Times New Roman"/>
          <w:sz w:val="22"/>
          <w:lang w:val="lt-LT"/>
        </w:rPr>
        <w:t xml:space="preserve">Otherwise, the output will be printed to the screen (standard output). </w:t>
      </w:r>
      <w:r>
        <w:rPr>
          <w:rFonts w:ascii="Times New Roman" w:hAnsi="Times New Roman"/>
          <w:sz w:val="22"/>
          <w:lang w:val="lt-LT"/>
        </w:rPr>
        <w:t xml:space="preserve">In the output </w:t>
      </w:r>
      <w:r>
        <w:rPr>
          <w:rFonts w:ascii="Times New Roman" w:hAnsi="Times New Roman"/>
          <w:sz w:val="22"/>
          <w:lang w:val="lt-LT"/>
        </w:rPr>
        <w:t>one</w:t>
      </w:r>
      <w:r>
        <w:rPr>
          <w:rFonts w:ascii="Times New Roman" w:hAnsi="Times New Roman"/>
          <w:sz w:val="22"/>
          <w:lang w:val="lt-LT"/>
        </w:rPr>
        <w:t xml:space="preserve"> can see hits and for each hit the </w:t>
      </w:r>
      <w:r>
        <w:rPr>
          <w:rFonts w:ascii="Times New Roman" w:hAnsi="Times New Roman"/>
          <w:sz w:val="22"/>
          <w:lang w:val="lt-LT"/>
        </w:rPr>
        <w:t xml:space="preserve">lists of </w:t>
      </w:r>
      <w:r>
        <w:rPr>
          <w:rFonts w:ascii="Times New Roman" w:hAnsi="Times New Roman"/>
          <w:sz w:val="22"/>
          <w:lang w:val="lt-LT"/>
        </w:rPr>
        <w:t xml:space="preserve">high-scoring </w:t>
      </w:r>
      <w:r>
        <w:rPr>
          <w:rFonts w:ascii="Times New Roman" w:hAnsi="Times New Roman"/>
          <w:sz w:val="22"/>
          <w:lang w:val="lt-LT"/>
        </w:rPr>
        <w:t xml:space="preserve">segment </w:t>
      </w:r>
      <w:r>
        <w:rPr>
          <w:rFonts w:ascii="Times New Roman" w:hAnsi="Times New Roman"/>
          <w:sz w:val="22"/>
          <w:lang w:val="lt-LT"/>
        </w:rPr>
        <w:t xml:space="preserve">pairs (hsps) aligned with the query sequence </w:t>
      </w:r>
      <w:r>
        <w:rPr>
          <w:rFonts w:ascii="Times New Roman" w:hAnsi="Times New Roman"/>
          <w:sz w:val="22"/>
          <w:lang w:val="lt-LT"/>
        </w:rPr>
        <w:t>aligned to the hit sequence</w:t>
      </w:r>
      <w:r>
        <w:rPr>
          <w:rFonts w:ascii="Times New Roman" w:hAnsi="Times New Roman"/>
          <w:sz w:val="22"/>
          <w:lang w:val="lt-LT"/>
        </w:rPr>
        <w:t>, as well as various parameters for each of the alignments such as identities, gaps, etc.</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b/>
          <w:b/>
          <w:sz w:val="22"/>
          <w:lang w:val="lt-LT"/>
        </w:rPr>
      </w:pPr>
      <w:r>
        <w:rPr>
          <w:rFonts w:ascii="Times New Roman" w:hAnsi="Times New Roman"/>
          <w:b/>
          <w:sz w:val="22"/>
          <w:lang w:val="lt-LT"/>
        </w:rPr>
        <w:t>Exercise 2.</w:t>
      </w:r>
    </w:p>
    <w:p>
      <w:pPr>
        <w:pStyle w:val="Normal"/>
        <w:numPr>
          <w:ilvl w:val="0"/>
          <w:numId w:val="0"/>
        </w:numPr>
        <w:outlineLvl w:val="0"/>
        <w:rPr>
          <w:rFonts w:ascii="Times New Roman" w:hAnsi="Times New Roman"/>
          <w:b/>
          <w:b/>
          <w:sz w:val="22"/>
          <w:lang w:val="lt-LT"/>
        </w:rPr>
      </w:pPr>
      <w:r>
        <w:rPr>
          <w:rFonts w:ascii="Times New Roman" w:hAnsi="Times New Roman"/>
          <w:b/>
          <w:sz w:val="22"/>
          <w:lang w:val="lt-LT"/>
        </w:rPr>
      </w:r>
    </w:p>
    <w:p>
      <w:pPr>
        <w:pStyle w:val="Normal"/>
        <w:numPr>
          <w:ilvl w:val="0"/>
          <w:numId w:val="0"/>
        </w:numPr>
        <w:outlineLvl w:val="0"/>
        <w:rPr>
          <w:rFonts w:ascii="Times New Roman" w:hAnsi="Times New Roman"/>
          <w:b/>
          <w:b/>
          <w:sz w:val="22"/>
          <w:lang w:val="lt-LT"/>
        </w:rPr>
      </w:pPr>
      <w:r>
        <w:rPr>
          <w:rFonts w:ascii="Times New Roman" w:hAnsi="Times New Roman"/>
          <w:b/>
          <w:sz w:val="22"/>
          <w:lang w:val="lt-LT"/>
        </w:rPr>
        <w:t>B.</w:t>
      </w:r>
    </w:p>
    <w:p>
      <w:pPr>
        <w:pStyle w:val="Normal"/>
        <w:numPr>
          <w:ilvl w:val="0"/>
          <w:numId w:val="0"/>
        </w:numPr>
        <w:outlineLvl w:val="0"/>
        <w:rPr>
          <w:rFonts w:ascii="Times New Roman" w:hAnsi="Times New Roman"/>
          <w:b/>
          <w:b/>
          <w:sz w:val="22"/>
          <w:lang w:val="lt-LT"/>
        </w:rPr>
      </w:pPr>
      <w:r>
        <w:rPr>
          <w:rFonts w:ascii="Times New Roman" w:hAnsi="Times New Roman"/>
          <w:b/>
          <w:sz w:val="22"/>
          <w:lang w:val="lt-LT"/>
        </w:rPr>
      </w:r>
    </w:p>
    <w:p>
      <w:pPr>
        <w:pStyle w:val="Normal"/>
        <w:numPr>
          <w:ilvl w:val="0"/>
          <w:numId w:val="0"/>
        </w:numPr>
        <w:outlineLvl w:val="0"/>
        <w:rPr/>
      </w:pPr>
      <w:r>
        <w:rPr>
          <w:rFonts w:ascii="Times New Roman" w:hAnsi="Times New Roman"/>
          <w:sz w:val="22"/>
          <w:lang w:val="lt-LT"/>
        </w:rPr>
        <w:t xml:space="preserve">a. It takes </w:t>
      </w:r>
      <w:r>
        <w:rPr>
          <w:rFonts w:ascii="Times New Roman" w:hAnsi="Times New Roman"/>
          <w:sz w:val="22"/>
          <w:lang w:val="lt-LT"/>
        </w:rPr>
        <w:t>the 0 indexed (first) element of</w:t>
      </w:r>
      <w:r>
        <w:rPr>
          <w:rFonts w:ascii="Times New Roman" w:hAnsi="Times New Roman"/>
          <w:sz w:val="22"/>
          <w:lang w:val="lt-LT"/>
        </w:rPr>
        <w:t xml:space="preserve"> the list of high scoring pairs (hsps) of a single alignment.</w:t>
      </w:r>
    </w:p>
    <w:p>
      <w:pPr>
        <w:pStyle w:val="Normal"/>
        <w:numPr>
          <w:ilvl w:val="0"/>
          <w:numId w:val="0"/>
        </w:numPr>
        <w:outlineLvl w:val="0"/>
        <w:rPr/>
      </w:pPr>
      <w:r>
        <w:rPr>
          <w:rFonts w:ascii="Times New Roman" w:hAnsi="Times New Roman"/>
          <w:sz w:val="22"/>
          <w:lang w:val="lt-LT"/>
        </w:rPr>
        <w:t>→</w:t>
      </w:r>
      <w:r>
        <w:rPr>
          <w:rFonts w:ascii="Times New Roman" w:hAnsi="Times New Roman"/>
          <w:sz w:val="22"/>
          <w:lang w:val="lt-LT"/>
        </w:rPr>
        <w:t xml:space="preserve"> </w:t>
      </w:r>
      <w:r>
        <w:rPr>
          <w:rFonts w:ascii="Times New Roman" w:hAnsi="Times New Roman"/>
          <w:sz w:val="22"/>
          <w:lang w:val="lt-LT"/>
        </w:rPr>
        <w:t>print alignment.hsps [0].sbjct</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t>b. BLAST record corresponds to results of a BLAST run for a single query sequence. If multiple query sequences are used, the output file will contain multiple records. In this case, only one query sequence was used (16S rRNA), hence the output file will be parsed into a single BLAST record object. A BLAST record object contains all the information of a BLAST run, including information about the program, query sequence, database, as well as the alignments.</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t xml:space="preserve">c. The script assumes the output file contains multiple BLAST records, hence it uses </w:t>
      </w:r>
      <w:r>
        <w:rPr>
          <w:rFonts w:ascii="Times New Roman" w:hAnsi="Times New Roman"/>
          <w:i/>
          <w:sz w:val="22"/>
          <w:lang w:val="lt-LT"/>
        </w:rPr>
        <w:t>parse</w:t>
      </w:r>
      <w:r>
        <w:rPr>
          <w:rFonts w:ascii="Times New Roman" w:hAnsi="Times New Roman"/>
          <w:sz w:val="22"/>
          <w:lang w:val="lt-LT"/>
        </w:rPr>
        <w:t xml:space="preserve"> function (instead of </w:t>
      </w:r>
      <w:r>
        <w:rPr>
          <w:rFonts w:ascii="Times New Roman" w:hAnsi="Times New Roman"/>
          <w:i/>
          <w:sz w:val="22"/>
          <w:lang w:val="lt-LT"/>
        </w:rPr>
        <w:t>read</w:t>
      </w:r>
      <w:r>
        <w:rPr>
          <w:rFonts w:ascii="Times New Roman" w:hAnsi="Times New Roman"/>
          <w:sz w:val="22"/>
          <w:lang w:val="lt-LT"/>
        </w:rPr>
        <w:t>) and then iterates over the list of records.</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sz w:val="22"/>
          <w:lang w:val="lt-LT"/>
        </w:rPr>
      </w:pPr>
      <w:r>
        <w:rPr>
          <w:rFonts w:ascii="Times New Roman" w:hAnsi="Times New Roman"/>
          <w:sz w:val="22"/>
          <w:lang w:val="lt-LT"/>
        </w:rPr>
        <w:t xml:space="preserve">d. It outputs the FASTA file with the best hits from the run.  </w:t>
      </w:r>
    </w:p>
    <w:p>
      <w:pPr>
        <w:pStyle w:val="Normal"/>
        <w:numPr>
          <w:ilvl w:val="0"/>
          <w:numId w:val="0"/>
        </w:numPr>
        <w:outlineLvl w:val="0"/>
        <w:rPr>
          <w:rFonts w:ascii="Times New Roman" w:hAnsi="Times New Roman"/>
          <w:sz w:val="22"/>
          <w:lang w:val="lt-LT"/>
        </w:rPr>
      </w:pPr>
      <w:r>
        <w:rPr>
          <w:rFonts w:ascii="Times New Roman" w:hAnsi="Times New Roman"/>
          <w:sz w:val="22"/>
          <w:lang w:val="lt-LT"/>
        </w:rPr>
        <w:t xml:space="preserve"> </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numPr>
          <w:ilvl w:val="0"/>
          <w:numId w:val="0"/>
        </w:numPr>
        <w:outlineLvl w:val="0"/>
        <w:rPr>
          <w:rFonts w:ascii="Times New Roman" w:hAnsi="Times New Roman"/>
          <w:b/>
          <w:b/>
          <w:sz w:val="22"/>
          <w:lang w:val="lt-LT"/>
        </w:rPr>
      </w:pPr>
      <w:r>
        <w:rPr>
          <w:rFonts w:ascii="Times New Roman" w:hAnsi="Times New Roman"/>
          <w:b/>
          <w:sz w:val="22"/>
          <w:lang w:val="lt-LT"/>
        </w:rPr>
        <w:t>Exercise 3.</w:t>
      </w:r>
    </w:p>
    <w:p>
      <w:pPr>
        <w:pStyle w:val="Normal"/>
        <w:numPr>
          <w:ilvl w:val="0"/>
          <w:numId w:val="0"/>
        </w:numPr>
        <w:outlineLvl w:val="0"/>
        <w:rPr>
          <w:rFonts w:ascii="Times New Roman" w:hAnsi="Times New Roman"/>
          <w:sz w:val="22"/>
          <w:lang w:val="lt-LT"/>
        </w:rPr>
      </w:pPr>
      <w:r>
        <w:rPr>
          <w:rFonts w:ascii="Times New Roman" w:hAnsi="Times New Roman"/>
          <w:sz w:val="22"/>
          <w:lang w:val="lt-LT"/>
        </w:rPr>
      </w:r>
    </w:p>
    <w:p>
      <w:pPr>
        <w:pStyle w:val="Normal"/>
        <w:rPr>
          <w:rFonts w:ascii="Times New Roman" w:hAnsi="Times New Roman"/>
          <w:sz w:val="22"/>
        </w:rPr>
      </w:pPr>
      <w:r>
        <w:rPr>
          <w:rFonts w:ascii="Times New Roman" w:hAnsi="Times New Roman"/>
          <w:sz w:val="22"/>
        </w:rPr>
        <w:t>1.</w:t>
      </w:r>
    </w:p>
    <w:p>
      <w:pPr>
        <w:pStyle w:val="Normal"/>
        <w:ind w:left="720" w:hanging="0"/>
        <w:rPr>
          <w:rFonts w:ascii="Times New Roman" w:hAnsi="Times New Roman"/>
          <w:sz w:val="22"/>
        </w:rPr>
      </w:pPr>
      <w:r>
        <w:rPr>
          <w:rFonts w:ascii="Times New Roman" w:hAnsi="Times New Roman"/>
          <w:sz w:val="22"/>
        </w:rPr>
        <w:t>1.1 Gap penalties are methods to score a multiple sequence alignment. When sequences are aligned, gaps must be introduced to maximize the similarity between them. Each time a gap is introduced, the alignment score is lowered by subtracting a penalty from it, and when it is extended, a smaller penalty is subtracted (gap extension penalty).</w:t>
      </w:r>
    </w:p>
    <w:p>
      <w:pPr>
        <w:pStyle w:val="Normal"/>
        <w:ind w:left="720" w:hanging="0"/>
        <w:rPr>
          <w:rFonts w:ascii="Times New Roman" w:hAnsi="Times New Roman"/>
          <w:sz w:val="22"/>
        </w:rPr>
      </w:pPr>
      <w:r>
        <w:rPr>
          <w:rFonts w:ascii="Times New Roman" w:hAnsi="Times New Roman"/>
          <w:sz w:val="22"/>
        </w:rPr>
        <w:t>1.2 ?</w:t>
      </w:r>
    </w:p>
    <w:p>
      <w:pPr>
        <w:pStyle w:val="Normal"/>
        <w:ind w:left="720" w:hanging="0"/>
        <w:rPr>
          <w:rFonts w:ascii="Times New Roman" w:hAnsi="Times New Roman"/>
          <w:sz w:val="22"/>
        </w:rPr>
      </w:pPr>
      <w:r>
        <w:rPr>
          <w:rFonts w:ascii="Times New Roman" w:hAnsi="Times New Roman"/>
          <w:sz w:val="22"/>
        </w:rPr>
      </w:r>
    </w:p>
    <w:p>
      <w:pPr>
        <w:pStyle w:val="Normal"/>
        <w:rPr>
          <w:rFonts w:ascii="Times New Roman" w:hAnsi="Times New Roman"/>
          <w:b/>
          <w:b/>
          <w:sz w:val="22"/>
        </w:rPr>
      </w:pPr>
      <w:r>
        <w:rPr>
          <w:rFonts w:ascii="Times New Roman" w:hAnsi="Times New Roman"/>
          <w:b/>
          <w:sz w:val="22"/>
        </w:rPr>
        <w:t>Exercise 4.</w:t>
      </w:r>
    </w:p>
    <w:p>
      <w:pPr>
        <w:pStyle w:val="Normal"/>
        <w:rPr>
          <w:rFonts w:ascii="Times New Roman" w:hAnsi="Times New Roman"/>
          <w:b/>
          <w:b/>
          <w:sz w:val="22"/>
        </w:rPr>
      </w:pPr>
      <w:r>
        <w:rPr>
          <w:rFonts w:ascii="Times New Roman" w:hAnsi="Times New Roman"/>
          <w:b/>
          <w:sz w:val="22"/>
        </w:rPr>
      </w:r>
    </w:p>
    <w:p>
      <w:pPr>
        <w:pStyle w:val="Normal"/>
        <w:rPr>
          <w:rFonts w:ascii="Times New Roman" w:hAnsi="Times New Roman"/>
          <w:sz w:val="22"/>
        </w:rPr>
      </w:pPr>
      <w:r>
        <w:rPr>
          <w:rFonts w:ascii="Times New Roman" w:hAnsi="Times New Roman"/>
          <w:sz w:val="22"/>
        </w:rPr>
        <w:t>1.</w:t>
      </w:r>
    </w:p>
    <w:p>
      <w:pPr>
        <w:pStyle w:val="Normal"/>
        <w:rPr/>
      </w:pPr>
      <w:r>
        <w:rPr>
          <w:rFonts w:ascii="Times New Roman" w:hAnsi="Times New Roman"/>
          <w:sz w:val="22"/>
        </w:rPr>
        <w:t xml:space="preserve">1.1 </w:t>
      </w:r>
      <w:r>
        <w:rPr>
          <w:rFonts w:ascii="Times New Roman" w:hAnsi="Times New Roman"/>
          <w:sz w:val="22"/>
          <w:szCs w:val="22"/>
        </w:rPr>
        <w:t>Scoredist distance correction, Jukes-Cantor distance correction, Kimura distance correction, Storm &amp; Sonnhammer distance correction.</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1.2 Storm &amp; Sonnhammer distance correction method makes the tree more compact whereas Kimura distance correction makes it more spaced out. UPGMA tree has a root whereas neighbor-joining based tree does not have a root.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2. The most likely tree:</w:t>
      </w:r>
    </w:p>
    <w:p>
      <w:pPr>
        <w:pStyle w:val="Normal"/>
        <w:rPr>
          <w:rFonts w:ascii="Times New Roman" w:hAnsi="Times New Roman"/>
          <w:b/>
          <w:b/>
          <w:sz w:val="22"/>
        </w:rPr>
      </w:pPr>
      <w:r>
        <w:rPr>
          <w:rFonts w:ascii="Times New Roman" w:hAnsi="Times New Roman"/>
          <w:b/>
          <w:sz w:val="22"/>
        </w:rPr>
        <w:drawing>
          <wp:anchor behindDoc="0" distT="0" distB="0" distL="0" distR="0" simplePos="0" locked="0" layoutInCell="1" allowOverlap="1" relativeHeight="2">
            <wp:simplePos x="0" y="0"/>
            <wp:positionH relativeFrom="column">
              <wp:posOffset>621030</wp:posOffset>
            </wp:positionH>
            <wp:positionV relativeFrom="paragraph">
              <wp:posOffset>89535</wp:posOffset>
            </wp:positionV>
            <wp:extent cx="3287395" cy="12045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87395" cy="1204595"/>
                    </a:xfrm>
                    <a:prstGeom prst="rect">
                      <a:avLst/>
                    </a:prstGeom>
                  </pic:spPr>
                </pic:pic>
              </a:graphicData>
            </a:graphic>
          </wp:anchor>
        </w:drawing>
      </w:r>
    </w:p>
    <w:p>
      <w:pPr>
        <w:pStyle w:val="Normal"/>
        <w:rPr>
          <w:rFonts w:ascii="Times New Roman" w:hAnsi="Times New Roman"/>
          <w:b/>
          <w:b/>
          <w:sz w:val="22"/>
        </w:rPr>
      </w:pPr>
      <w:r>
        <w:rPr>
          <w:rFonts w:ascii="Times New Roman" w:hAnsi="Times New Roman"/>
          <w:b/>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2.3</w:t>
      </w:r>
    </w:p>
    <w:p>
      <w:pPr>
        <w:pStyle w:val="Normal"/>
        <w:rPr>
          <w:rFonts w:ascii="Times New Roman" w:hAnsi="Times New Roman"/>
          <w:sz w:val="22"/>
        </w:rPr>
      </w:pPr>
      <w:r>
        <w:rPr>
          <w:rFonts w:ascii="Times New Roman" w:hAnsi="Times New Roman"/>
          <w:sz w:val="22"/>
        </w:rPr>
        <w:t xml:space="preserve">-f </w:t>
        <w:tab/>
        <w:t>An option which determines the algorithm used by the program (-f a is the rapid Bootstrap analysis and search for best-scoring ML tree in one program run)</w:t>
      </w:r>
    </w:p>
    <w:p>
      <w:pPr>
        <w:pStyle w:val="Normal"/>
        <w:rPr>
          <w:rFonts w:ascii="Times New Roman" w:hAnsi="Times New Roman"/>
          <w:sz w:val="22"/>
        </w:rPr>
      </w:pPr>
      <w:r>
        <w:rPr>
          <w:rFonts w:ascii="Times New Roman" w:hAnsi="Times New Roman"/>
          <w:sz w:val="22"/>
        </w:rPr>
        <w:t>-x</w:t>
        <w:tab/>
        <w:t>An option which specifies the random seed number and turns on rapid bootstrapping</w:t>
      </w:r>
    </w:p>
    <w:p>
      <w:pPr>
        <w:pStyle w:val="Normal"/>
        <w:rPr>
          <w:rFonts w:ascii="Times New Roman" w:hAnsi="Times New Roman"/>
          <w:sz w:val="22"/>
        </w:rPr>
      </w:pPr>
      <w:r>
        <w:rPr>
          <w:rFonts w:ascii="Times New Roman" w:hAnsi="Times New Roman"/>
          <w:sz w:val="22"/>
        </w:rPr>
        <w:t xml:space="preserve">-N </w:t>
        <w:tab/>
      </w:r>
    </w:p>
    <w:p>
      <w:pPr>
        <w:pStyle w:val="Normal"/>
        <w:rPr>
          <w:rFonts w:ascii="Times New Roman" w:hAnsi="Times New Roman"/>
          <w:sz w:val="22"/>
        </w:rPr>
      </w:pPr>
      <w:r>
        <w:rPr>
          <w:rFonts w:ascii="Times New Roman" w:hAnsi="Times New Roman"/>
          <w:sz w:val="22"/>
        </w:rPr>
        <w:t>-T</w:t>
        <w:tab/>
        <w:t>Specifies the number of threads to run</w:t>
      </w:r>
    </w:p>
    <w:p>
      <w:pPr>
        <w:pStyle w:val="Normal"/>
        <w:rPr>
          <w:rFonts w:ascii="Times New Roman" w:hAnsi="Times New Roman"/>
          <w:sz w:val="22"/>
        </w:rPr>
      </w:pPr>
      <w:r>
        <w:rPr>
          <w:rFonts w:ascii="Times New Roman" w:hAnsi="Times New Roman"/>
          <w:sz w:val="22"/>
        </w:rPr>
        <w:t>-p</w:t>
        <w:tab/>
        <w:t>Specifies a random number seed</w:t>
      </w:r>
    </w:p>
    <w:p>
      <w:pPr>
        <w:pStyle w:val="Normal"/>
        <w:rPr>
          <w:rFonts w:ascii="Times New Roman" w:hAnsi="Times New Roman"/>
          <w:sz w:val="22"/>
        </w:rPr>
      </w:pPr>
      <w:r>
        <w:rPr>
          <w:rFonts w:ascii="Times New Roman" w:hAnsi="Times New Roman"/>
          <w:sz w:val="22"/>
        </w:rPr>
        <w:t>-m</w:t>
        <w:tab/>
        <w:t>?</w:t>
      </w:r>
    </w:p>
    <w:p>
      <w:pPr>
        <w:pStyle w:val="Normal"/>
        <w:rPr>
          <w:rFonts w:ascii="Times New Roman" w:hAnsi="Times New Roman"/>
          <w:sz w:val="22"/>
        </w:rPr>
      </w:pPr>
      <w:r>
        <w:rPr>
          <w:rFonts w:ascii="Times New Roman" w:hAnsi="Times New Roman"/>
          <w:sz w:val="22"/>
        </w:rPr>
        <w:t>-s</w:t>
        <w:tab/>
        <w:t>Name of the alignment data file</w:t>
      </w:r>
    </w:p>
    <w:p>
      <w:pPr>
        <w:pStyle w:val="Normal"/>
        <w:rPr>
          <w:rFonts w:ascii="Times New Roman" w:hAnsi="Times New Roman"/>
          <w:sz w:val="22"/>
        </w:rPr>
      </w:pPr>
      <w:r>
        <w:rPr>
          <w:rFonts w:ascii="Times New Roman" w:hAnsi="Times New Roman"/>
          <w:sz w:val="22"/>
        </w:rPr>
        <w:t xml:space="preserve">-n </w:t>
        <w:tab/>
        <w:t>Name of the output file</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2.4</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 xml:space="preserve">Distance based methods derive the distance measure for each pair of aligned sequences and the maximum likelihood methods estimate the likelihood of each tree topology and reports the one with the maximum likelihood. </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Distance-based</w:t>
      </w:r>
    </w:p>
    <w:p>
      <w:pPr>
        <w:pStyle w:val="Normal"/>
        <w:rPr>
          <w:rFonts w:ascii="Times New Roman" w:hAnsi="Times New Roman"/>
          <w:sz w:val="22"/>
        </w:rPr>
      </w:pPr>
      <w:r>
        <w:rPr>
          <w:rFonts w:ascii="Times New Roman" w:hAnsi="Times New Roman"/>
          <w:sz w:val="22"/>
        </w:rPr>
        <w:t>Advantages: Suitable for large datasets as only a single tree is constructed</w:t>
      </w:r>
    </w:p>
    <w:p>
      <w:pPr>
        <w:pStyle w:val="Normal"/>
        <w:rPr>
          <w:rFonts w:ascii="Times New Roman" w:hAnsi="Times New Roman"/>
          <w:sz w:val="22"/>
        </w:rPr>
      </w:pPr>
      <w:r>
        <w:rPr>
          <w:rFonts w:ascii="Times New Roman" w:hAnsi="Times New Roman"/>
          <w:sz w:val="22"/>
        </w:rPr>
        <w:t xml:space="preserve">Disadvantages: </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Maximum likelihood</w:t>
      </w:r>
    </w:p>
    <w:p>
      <w:pPr>
        <w:pStyle w:val="Normal"/>
        <w:rPr>
          <w:rFonts w:ascii="Times New Roman" w:hAnsi="Times New Roman"/>
          <w:sz w:val="22"/>
        </w:rPr>
      </w:pPr>
      <w:r>
        <w:rPr>
          <w:rFonts w:ascii="Times New Roman" w:hAnsi="Times New Roman"/>
          <w:sz w:val="22"/>
        </w:rPr>
        <w:t>Advantages: Evaluates all possible tree topologies and gives the one with the highest probability.</w:t>
      </w:r>
    </w:p>
    <w:p>
      <w:pPr>
        <w:pStyle w:val="Normal"/>
        <w:rPr>
          <w:rFonts w:ascii="Times New Roman" w:hAnsi="Times New Roman"/>
          <w:sz w:val="22"/>
        </w:rPr>
      </w:pPr>
      <w:r>
        <w:rPr>
          <w:rFonts w:ascii="Times New Roman" w:hAnsi="Times New Roman"/>
          <w:sz w:val="22"/>
        </w:rPr>
        <w:t>Disadvantages: Computationally demanding and cannot analyze large datasets</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b/>
          <w:b/>
          <w:sz w:val="22"/>
        </w:rPr>
      </w:pPr>
      <w:r>
        <w:rPr>
          <w:rFonts w:ascii="Times New Roman" w:hAnsi="Times New Roman"/>
          <w:b/>
          <w:sz w:val="22"/>
        </w:rPr>
      </w:r>
    </w:p>
    <w:p>
      <w:pPr>
        <w:pStyle w:val="Normal"/>
        <w:rPr>
          <w:rFonts w:ascii="Times New Roman" w:hAnsi="Times New Roman"/>
          <w:b/>
          <w:b/>
          <w:sz w:val="22"/>
        </w:rPr>
      </w:pPr>
      <w:r>
        <w:rPr>
          <w:rFonts w:ascii="Times New Roman" w:hAnsi="Times New Roman"/>
          <w:b/>
          <w:sz w:val="22"/>
        </w:rPr>
        <w:t xml:space="preserve">Exercise 5. </w:t>
      </w:r>
    </w:p>
    <w:p>
      <w:pPr>
        <w:pStyle w:val="Normal"/>
        <w:rPr>
          <w:rFonts w:ascii="Times New Roman" w:hAnsi="Times New Roman"/>
          <w:b/>
          <w:b/>
          <w:sz w:val="22"/>
        </w:rPr>
      </w:pPr>
      <w:r>
        <w:rPr>
          <w:rFonts w:ascii="Times New Roman" w:hAnsi="Times New Roman"/>
          <w:b/>
          <w:sz w:val="22"/>
        </w:rPr>
      </w:r>
    </w:p>
    <w:p>
      <w:pPr>
        <w:pStyle w:val="Normal"/>
        <w:rPr/>
      </w:pPr>
      <w:r>
        <w:rPr>
          <w:rFonts w:ascii="Times New Roman" w:hAnsi="Times New Roman"/>
          <w:sz w:val="22"/>
        </w:rPr>
        <w:t>1. Bootstrapping is a method to evaluate the uncertainty of the result when one cannot perform a repeated measurement. It uses the original dataset with N data points and picks another N datapoints from it, which is then called a bootstrap replicate (might be the same points – sampling with replacement). The replicate dataset is then analyzed as the original dataset. Multiple replicate datasets can be created this way and analyzed. In the case of sequences, new sequences are generated from the original ones and then branch lengths are calculated.</w:t>
      </w:r>
    </w:p>
    <w:p>
      <w:pPr>
        <w:pStyle w:val="Normal"/>
        <w:rPr/>
      </w:pPr>
      <w:r>
        <w:rPr>
          <w:rFonts w:ascii="Times New Roman" w:hAnsi="Times New Roman"/>
          <w:sz w:val="22"/>
        </w:rPr>
        <w:t>2.1 It specifies the number of bootstrap samples.</w:t>
      </w:r>
    </w:p>
    <w:p>
      <w:pPr>
        <w:pStyle w:val="Normal"/>
        <w:rPr/>
      </w:pPr>
      <w:r>
        <w:rPr>
          <w:rFonts w:ascii="Times New Roman" w:hAnsi="Times New Roman"/>
          <w:sz w:val="22"/>
        </w:rPr>
        <w:t>2.2 ?</w:t>
      </w:r>
    </w:p>
    <w:p>
      <w:pPr>
        <w:pStyle w:val="Normal"/>
        <w:ind w:left="720" w:hanging="0"/>
        <w:rPr/>
      </w:pPr>
      <w:r>
        <w:rPr/>
      </w:r>
    </w:p>
    <w:sectPr>
      <w:headerReference w:type="default" r:id="rId4"/>
      <w:type w:val="nextPage"/>
      <w:pgSz w:w="11906" w:h="16838"/>
      <w:pgMar w:left="1800" w:right="1800" w:header="1440" w:top="2003"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5"/>
  <w:embedSystemFonts/>
  <w:defaultTabStop w:val="72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b1bc7"/>
    <w:pPr>
      <w:widowControl/>
      <w:bidi w:val="0"/>
      <w:jc w:val="left"/>
    </w:pPr>
    <w:rPr>
      <w:rFonts w:ascii="Cambria" w:hAnsi="Cambria" w:eastAsia="Cambria" w:cs=""/>
      <w:color w:val="00000A"/>
      <w:sz w:val="24"/>
      <w:szCs w:val="24"/>
      <w:lang w:val="en-US" w:eastAsia="en-US" w:bidi="ar-SA"/>
    </w:rPr>
  </w:style>
  <w:style w:type="character" w:styleId="DefaultParagraphFont" w:default="1">
    <w:name w:val="Default Paragraph Font"/>
    <w:semiHidden/>
    <w:unhideWhenUsed/>
    <w:qFormat/>
    <w:rPr/>
  </w:style>
  <w:style w:type="paragraph" w:styleId="Heading" w:customStyle="1">
    <w:name w:val="Heading"/>
    <w:basedOn w:val="Normal"/>
    <w:next w:val="TextBody"/>
    <w:qFormat/>
    <w:rsid w:val="00ad01cc"/>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01cc"/>
    <w:pPr>
      <w:spacing w:lineRule="auto" w:line="288" w:before="0" w:after="140"/>
    </w:pPr>
    <w:rPr/>
  </w:style>
  <w:style w:type="paragraph" w:styleId="List">
    <w:name w:val="List"/>
    <w:basedOn w:val="TextBody"/>
    <w:rsid w:val="00ad01cc"/>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01cc"/>
    <w:pPr>
      <w:suppressLineNumbers/>
    </w:pPr>
    <w:rPr>
      <w:rFonts w:cs="FreeSans"/>
    </w:rPr>
  </w:style>
  <w:style w:type="paragraph" w:styleId="Caption1">
    <w:name w:val="caption"/>
    <w:basedOn w:val="Normal"/>
    <w:qFormat/>
    <w:rsid w:val="00ad01cc"/>
    <w:pPr>
      <w:suppressLineNumbers/>
      <w:spacing w:before="120" w:after="120"/>
    </w:pPr>
    <w:rPr>
      <w:rFonts w:cs="FreeSans"/>
      <w:i/>
      <w:iCs/>
    </w:rPr>
  </w:style>
  <w:style w:type="paragraph" w:styleId="PreformattedText" w:customStyle="1">
    <w:name w:val="Preformatted Text"/>
    <w:basedOn w:val="Normal"/>
    <w:qFormat/>
    <w:rsid w:val="00ad01cc"/>
    <w:pPr/>
    <w:rPr/>
  </w:style>
  <w:style w:type="paragraph" w:styleId="Header">
    <w:name w:val="Header"/>
    <w:basedOn w:val="Normal"/>
    <w:rsid w:val="00ad01cc"/>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LibreOffice/5.1.6.2$Linux_X86_64 LibreOffice_project/10m0$Build-2</Application>
  <Pages>4</Pages>
  <Words>686</Words>
  <Characters>3468</Characters>
  <CharactersWithSpaces>4119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2018-05-09T13:12:00Z</dcterms:created>
  <dc:creator>Milda Valiukonyte</dc:creator>
  <dc:description/>
  <dc:language>en-US</dc:language>
  <cp:lastModifiedBy/>
  <dcterms:modified xsi:type="dcterms:W3CDTF">2018-05-14T18:11:10Z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